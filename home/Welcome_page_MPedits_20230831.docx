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E57A" w14:textId="16A7A7CB" w:rsidR="00886AD7" w:rsidRPr="00886AD7" w:rsidRDefault="00886AD7" w:rsidP="00886AD7">
      <w:pPr>
        <w:rPr>
          <w:rFonts w:ascii="Open Sans" w:hAnsi="Open Sans" w:cs="Open Sans"/>
          <w:b/>
          <w:bCs/>
          <w:sz w:val="34"/>
          <w:szCs w:val="34"/>
        </w:rPr>
      </w:pPr>
      <w:r w:rsidRPr="00886AD7">
        <w:rPr>
          <w:rFonts w:ascii="Open Sans" w:hAnsi="Open Sans" w:cs="Open Sans"/>
          <w:b/>
          <w:bCs/>
          <w:sz w:val="34"/>
          <w:szCs w:val="34"/>
        </w:rPr>
        <w:t xml:space="preserve">Preserving and </w:t>
      </w:r>
      <w:commentRangeStart w:id="0"/>
      <w:del w:id="1" w:author="Partenheimer, Meta" w:date="2023-08-31T11:29:00Z">
        <w:r w:rsidRPr="00886AD7" w:rsidDel="00B7384E">
          <w:rPr>
            <w:rFonts w:ascii="Open Sans" w:hAnsi="Open Sans" w:cs="Open Sans"/>
            <w:b/>
            <w:bCs/>
            <w:sz w:val="34"/>
            <w:szCs w:val="34"/>
          </w:rPr>
          <w:delText xml:space="preserve">Exposing </w:delText>
        </w:r>
      </w:del>
      <w:ins w:id="2" w:author="Partenheimer, Meta" w:date="2023-08-31T11:29:00Z">
        <w:r w:rsidR="00B7384E">
          <w:rPr>
            <w:rFonts w:ascii="Open Sans" w:hAnsi="Open Sans" w:cs="Open Sans"/>
            <w:b/>
            <w:bCs/>
            <w:sz w:val="34"/>
            <w:szCs w:val="34"/>
          </w:rPr>
          <w:t>Opening</w:t>
        </w:r>
      </w:ins>
      <w:commentRangeEnd w:id="0"/>
      <w:ins w:id="3" w:author="Partenheimer, Meta" w:date="2023-08-31T11:52:00Z">
        <w:r w:rsidR="00EF4483">
          <w:rPr>
            <w:rStyle w:val="CommentReference"/>
          </w:rPr>
          <w:commentReference w:id="0"/>
        </w:r>
      </w:ins>
      <w:ins w:id="4" w:author="Partenheimer, Meta" w:date="2023-08-31T11:29:00Z">
        <w:r w:rsidR="00B7384E" w:rsidRPr="00886AD7">
          <w:rPr>
            <w:rFonts w:ascii="Open Sans" w:hAnsi="Open Sans" w:cs="Open Sans"/>
            <w:b/>
            <w:bCs/>
            <w:sz w:val="34"/>
            <w:szCs w:val="34"/>
          </w:rPr>
          <w:t xml:space="preserve"> </w:t>
        </w:r>
      </w:ins>
      <w:r w:rsidRPr="00886AD7">
        <w:rPr>
          <w:rFonts w:ascii="Open Sans" w:hAnsi="Open Sans" w:cs="Open Sans"/>
          <w:b/>
          <w:bCs/>
          <w:sz w:val="34"/>
          <w:szCs w:val="34"/>
        </w:rPr>
        <w:t>the Building Files</w:t>
      </w:r>
    </w:p>
    <w:p w14:paraId="1A6E4513" w14:textId="37A5666F" w:rsidR="00886AD7" w:rsidRPr="00886AD7" w:rsidRDefault="00886AD7" w:rsidP="00886AD7">
      <w:pPr>
        <w:rPr>
          <w:rFonts w:ascii="Open Sans" w:hAnsi="Open Sans" w:cs="Open Sans"/>
          <w:sz w:val="23"/>
          <w:szCs w:val="23"/>
        </w:rPr>
      </w:pPr>
      <w:r w:rsidRPr="00886AD7">
        <w:rPr>
          <w:rFonts w:ascii="Open Sans" w:hAnsi="Open Sans" w:cs="Open Sans"/>
          <w:sz w:val="23"/>
          <w:szCs w:val="23"/>
        </w:rPr>
        <w:t xml:space="preserve">The Cambridge Historical Commission </w:t>
      </w:r>
      <w:del w:id="5" w:author="Partenheimer, Meta" w:date="2023-08-31T11:30:00Z">
        <w:r w:rsidRPr="00886AD7" w:rsidDel="00F55F74">
          <w:rPr>
            <w:rFonts w:ascii="Open Sans" w:hAnsi="Open Sans" w:cs="Open Sans"/>
            <w:sz w:val="23"/>
            <w:szCs w:val="23"/>
          </w:rPr>
          <w:delText xml:space="preserve">Building </w:delText>
        </w:r>
      </w:del>
      <w:ins w:id="6" w:author="Partenheimer, Meta" w:date="2023-08-31T11:30:00Z">
        <w:r w:rsidR="00F55F74">
          <w:rPr>
            <w:rFonts w:ascii="Open Sans" w:hAnsi="Open Sans" w:cs="Open Sans"/>
            <w:sz w:val="23"/>
            <w:szCs w:val="23"/>
          </w:rPr>
          <w:t>-Architectural Survey</w:t>
        </w:r>
        <w:r w:rsidR="00F55F74" w:rsidRPr="00886AD7">
          <w:rPr>
            <w:rFonts w:ascii="Open Sans" w:hAnsi="Open Sans" w:cs="Open Sans"/>
            <w:sz w:val="23"/>
            <w:szCs w:val="23"/>
          </w:rPr>
          <w:t xml:space="preserve"> </w:t>
        </w:r>
      </w:ins>
      <w:r w:rsidRPr="00886AD7">
        <w:rPr>
          <w:rFonts w:ascii="Open Sans" w:hAnsi="Open Sans" w:cs="Open Sans"/>
          <w:sz w:val="23"/>
          <w:szCs w:val="23"/>
        </w:rPr>
        <w:t xml:space="preserve">Files Collection is ten file cabinets full of information </w:t>
      </w:r>
      <w:del w:id="7" w:author="Partenheimer, Meta" w:date="2023-08-31T11:33:00Z">
        <w:r w:rsidRPr="00886AD7" w:rsidDel="0083731B">
          <w:rPr>
            <w:rFonts w:ascii="Open Sans" w:hAnsi="Open Sans" w:cs="Open Sans"/>
            <w:sz w:val="23"/>
            <w:szCs w:val="23"/>
          </w:rPr>
          <w:delText xml:space="preserve">about </w:delText>
        </w:r>
      </w:del>
      <w:ins w:id="8" w:author="Partenheimer, Meta" w:date="2023-08-31T11:33:00Z">
        <w:r w:rsidR="0083731B">
          <w:rPr>
            <w:rFonts w:ascii="Open Sans" w:hAnsi="Open Sans" w:cs="Open Sans"/>
            <w:sz w:val="23"/>
            <w:szCs w:val="23"/>
          </w:rPr>
          <w:t>on nearly</w:t>
        </w:r>
        <w:r w:rsidR="0083731B" w:rsidRPr="00886AD7">
          <w:rPr>
            <w:rFonts w:ascii="Open Sans" w:hAnsi="Open Sans" w:cs="Open Sans"/>
            <w:sz w:val="23"/>
            <w:szCs w:val="23"/>
          </w:rPr>
          <w:t xml:space="preserve"> </w:t>
        </w:r>
      </w:ins>
      <w:r w:rsidRPr="00886AD7">
        <w:rPr>
          <w:rFonts w:ascii="Open Sans" w:hAnsi="Open Sans" w:cs="Open Sans"/>
          <w:sz w:val="23"/>
          <w:szCs w:val="23"/>
        </w:rPr>
        <w:t>every building</w:t>
      </w:r>
      <w:ins w:id="9" w:author="Partenheimer, Meta" w:date="2023-08-31T11:32:00Z">
        <w:r w:rsidR="0083731B">
          <w:rPr>
            <w:rFonts w:ascii="Open Sans" w:hAnsi="Open Sans" w:cs="Open Sans"/>
            <w:sz w:val="23"/>
            <w:szCs w:val="23"/>
          </w:rPr>
          <w:t>, d</w:t>
        </w:r>
      </w:ins>
      <w:ins w:id="10" w:author="Partenheimer, Meta" w:date="2023-08-31T11:33:00Z">
        <w:r w:rsidR="0083731B">
          <w:rPr>
            <w:rFonts w:ascii="Open Sans" w:hAnsi="Open Sans" w:cs="Open Sans"/>
            <w:sz w:val="23"/>
            <w:szCs w:val="23"/>
          </w:rPr>
          <w:t>emolished or extant,</w:t>
        </w:r>
      </w:ins>
      <w:r w:rsidRPr="00886AD7">
        <w:rPr>
          <w:rFonts w:ascii="Open Sans" w:hAnsi="Open Sans" w:cs="Open Sans"/>
          <w:sz w:val="23"/>
          <w:szCs w:val="23"/>
        </w:rPr>
        <w:t xml:space="preserve"> in the city of Cambridge. The collection includes systematic survey information collected for each building in the city, </w:t>
      </w:r>
      <w:del w:id="11" w:author="Partenheimer, Meta" w:date="2023-08-31T11:33:00Z">
        <w:r w:rsidRPr="00886AD7" w:rsidDel="002C1F03">
          <w:rPr>
            <w:rFonts w:ascii="Open Sans" w:hAnsi="Open Sans" w:cs="Open Sans"/>
            <w:sz w:val="23"/>
            <w:szCs w:val="23"/>
          </w:rPr>
          <w:delText>C</w:delText>
        </w:r>
      </w:del>
      <w:ins w:id="12" w:author="Partenheimer, Meta" w:date="2023-08-31T11:46:00Z">
        <w:r w:rsidR="002F1CC6">
          <w:rPr>
            <w:rFonts w:ascii="Open Sans" w:hAnsi="Open Sans" w:cs="Open Sans"/>
            <w:sz w:val="23"/>
            <w:szCs w:val="23"/>
          </w:rPr>
          <w:t>c</w:t>
        </w:r>
      </w:ins>
      <w:r w:rsidRPr="00886AD7">
        <w:rPr>
          <w:rFonts w:ascii="Open Sans" w:hAnsi="Open Sans" w:cs="Open Sans"/>
          <w:sz w:val="23"/>
          <w:szCs w:val="23"/>
        </w:rPr>
        <w:t xml:space="preserve">lippings, </w:t>
      </w:r>
      <w:del w:id="13" w:author="Partenheimer, Meta" w:date="2023-08-31T11:33:00Z">
        <w:r w:rsidRPr="00886AD7" w:rsidDel="002C1F03">
          <w:rPr>
            <w:rFonts w:ascii="Open Sans" w:hAnsi="Open Sans" w:cs="Open Sans"/>
            <w:sz w:val="23"/>
            <w:szCs w:val="23"/>
          </w:rPr>
          <w:delText>Postcards</w:delText>
        </w:r>
      </w:del>
      <w:ins w:id="14" w:author="Partenheimer, Meta" w:date="2023-08-31T11:33:00Z">
        <w:r w:rsidR="002C1F03">
          <w:rPr>
            <w:rFonts w:ascii="Open Sans" w:hAnsi="Open Sans" w:cs="Open Sans"/>
            <w:sz w:val="23"/>
            <w:szCs w:val="23"/>
          </w:rPr>
          <w:t>photographs</w:t>
        </w:r>
      </w:ins>
      <w:r w:rsidRPr="00886AD7">
        <w:rPr>
          <w:rFonts w:ascii="Open Sans" w:hAnsi="Open Sans" w:cs="Open Sans"/>
          <w:sz w:val="23"/>
          <w:szCs w:val="23"/>
        </w:rPr>
        <w:t xml:space="preserve">, </w:t>
      </w:r>
      <w:del w:id="15" w:author="Partenheimer, Meta" w:date="2023-08-31T11:33:00Z">
        <w:r w:rsidRPr="00886AD7" w:rsidDel="002C1F03">
          <w:rPr>
            <w:rFonts w:ascii="Open Sans" w:hAnsi="Open Sans" w:cs="Open Sans"/>
            <w:sz w:val="23"/>
            <w:szCs w:val="23"/>
          </w:rPr>
          <w:delText>Maps</w:delText>
        </w:r>
      </w:del>
      <w:ins w:id="16" w:author="Partenheimer, Meta" w:date="2023-08-31T11:33:00Z">
        <w:r w:rsidR="002C1F03">
          <w:rPr>
            <w:rFonts w:ascii="Open Sans" w:hAnsi="Open Sans" w:cs="Open Sans"/>
            <w:sz w:val="23"/>
            <w:szCs w:val="23"/>
          </w:rPr>
          <w:t>m</w:t>
        </w:r>
        <w:r w:rsidR="002C1F03" w:rsidRPr="00886AD7">
          <w:rPr>
            <w:rFonts w:ascii="Open Sans" w:hAnsi="Open Sans" w:cs="Open Sans"/>
            <w:sz w:val="23"/>
            <w:szCs w:val="23"/>
          </w:rPr>
          <w:t>aps</w:t>
        </w:r>
      </w:ins>
      <w:r w:rsidRPr="00886AD7">
        <w:rPr>
          <w:rFonts w:ascii="Open Sans" w:hAnsi="Open Sans" w:cs="Open Sans"/>
          <w:sz w:val="23"/>
          <w:szCs w:val="23"/>
        </w:rPr>
        <w:t xml:space="preserve">, </w:t>
      </w:r>
      <w:del w:id="17" w:author="Partenheimer, Meta" w:date="2023-08-31T11:33:00Z">
        <w:r w:rsidRPr="00886AD7" w:rsidDel="002C1F03">
          <w:rPr>
            <w:rFonts w:ascii="Open Sans" w:hAnsi="Open Sans" w:cs="Open Sans"/>
            <w:sz w:val="23"/>
            <w:szCs w:val="23"/>
          </w:rPr>
          <w:delText>Ephemera</w:delText>
        </w:r>
      </w:del>
      <w:ins w:id="18" w:author="Partenheimer, Meta" w:date="2023-08-31T11:33:00Z">
        <w:r w:rsidR="002C1F03">
          <w:rPr>
            <w:rFonts w:ascii="Open Sans" w:hAnsi="Open Sans" w:cs="Open Sans"/>
            <w:sz w:val="23"/>
            <w:szCs w:val="23"/>
          </w:rPr>
          <w:t>e</w:t>
        </w:r>
        <w:r w:rsidR="002C1F03" w:rsidRPr="00886AD7">
          <w:rPr>
            <w:rFonts w:ascii="Open Sans" w:hAnsi="Open Sans" w:cs="Open Sans"/>
            <w:sz w:val="23"/>
            <w:szCs w:val="23"/>
          </w:rPr>
          <w:t>phemera</w:t>
        </w:r>
      </w:ins>
      <w:del w:id="19" w:author="Partenheimer, Meta" w:date="2023-08-31T11:33:00Z">
        <w:r w:rsidRPr="00886AD7" w:rsidDel="002C1F03">
          <w:rPr>
            <w:rFonts w:ascii="Open Sans" w:hAnsi="Open Sans" w:cs="Open Sans"/>
            <w:sz w:val="23"/>
            <w:szCs w:val="23"/>
          </w:rPr>
          <w:delText xml:space="preserve">... </w:delText>
        </w:r>
      </w:del>
      <w:ins w:id="20" w:author="Partenheimer, Meta" w:date="2023-08-31T11:33:00Z">
        <w:r w:rsidR="002C1F03">
          <w:rPr>
            <w:rFonts w:ascii="Open Sans" w:hAnsi="Open Sans" w:cs="Open Sans"/>
            <w:sz w:val="23"/>
            <w:szCs w:val="23"/>
          </w:rPr>
          <w:t>, and more.</w:t>
        </w:r>
        <w:r w:rsidR="002C1F03" w:rsidRPr="00886AD7">
          <w:rPr>
            <w:rFonts w:ascii="Open Sans" w:hAnsi="Open Sans" w:cs="Open Sans"/>
            <w:sz w:val="23"/>
            <w:szCs w:val="23"/>
          </w:rPr>
          <w:t xml:space="preserve"> </w:t>
        </w:r>
      </w:ins>
      <w:r w:rsidRPr="00886AD7">
        <w:rPr>
          <w:rFonts w:ascii="Open Sans" w:hAnsi="Open Sans" w:cs="Open Sans"/>
          <w:sz w:val="23"/>
          <w:szCs w:val="23"/>
        </w:rPr>
        <w:t>The collection is actively managed with several new entries each week.</w:t>
      </w:r>
    </w:p>
    <w:p w14:paraId="135CB5E2" w14:textId="77777777" w:rsidR="00886AD7" w:rsidRPr="00886AD7" w:rsidRDefault="00886AD7" w:rsidP="00886AD7">
      <w:pPr>
        <w:rPr>
          <w:rFonts w:ascii="Open Sans" w:hAnsi="Open Sans" w:cs="Open Sans"/>
          <w:sz w:val="23"/>
          <w:szCs w:val="23"/>
        </w:rPr>
      </w:pPr>
    </w:p>
    <w:p w14:paraId="66BA599E" w14:textId="358AF3FF" w:rsidR="00886AD7" w:rsidRPr="00886AD7" w:rsidRDefault="00886AD7" w:rsidP="00886AD7">
      <w:pPr>
        <w:rPr>
          <w:rFonts w:ascii="Open Sans" w:hAnsi="Open Sans" w:cs="Open Sans"/>
          <w:sz w:val="23"/>
          <w:szCs w:val="23"/>
        </w:rPr>
      </w:pPr>
      <w:r w:rsidRPr="00886AD7">
        <w:rPr>
          <w:rFonts w:ascii="Open Sans" w:hAnsi="Open Sans" w:cs="Open Sans"/>
          <w:sz w:val="23"/>
          <w:szCs w:val="23"/>
        </w:rPr>
        <w:t>Each of the 40 file</w:t>
      </w:r>
      <w:del w:id="21" w:author="Partenheimer, Meta" w:date="2023-08-31T11:34:00Z">
        <w:r w:rsidRPr="00886AD7" w:rsidDel="002C1F03">
          <w:rPr>
            <w:rFonts w:ascii="Open Sans" w:hAnsi="Open Sans" w:cs="Open Sans"/>
            <w:sz w:val="23"/>
            <w:szCs w:val="23"/>
          </w:rPr>
          <w:delText>-</w:delText>
        </w:r>
      </w:del>
      <w:ins w:id="22" w:author="Partenheimer, Meta" w:date="2023-08-31T11:34:00Z">
        <w:r w:rsidR="002C1F03">
          <w:rPr>
            <w:rFonts w:ascii="Open Sans" w:hAnsi="Open Sans" w:cs="Open Sans"/>
            <w:sz w:val="23"/>
            <w:szCs w:val="23"/>
          </w:rPr>
          <w:t xml:space="preserve"> </w:t>
        </w:r>
      </w:ins>
      <w:r w:rsidRPr="00886AD7">
        <w:rPr>
          <w:rFonts w:ascii="Open Sans" w:hAnsi="Open Sans" w:cs="Open Sans"/>
          <w:sz w:val="23"/>
          <w:szCs w:val="23"/>
        </w:rPr>
        <w:t>cabinet drawers is filled with folders</w:t>
      </w:r>
      <w:del w:id="23" w:author="Partenheimer, Meta" w:date="2023-08-31T11:34:00Z">
        <w:r w:rsidRPr="00886AD7" w:rsidDel="00E34EA0">
          <w:rPr>
            <w:rFonts w:ascii="Open Sans" w:hAnsi="Open Sans" w:cs="Open Sans"/>
            <w:sz w:val="23"/>
            <w:szCs w:val="23"/>
          </w:rPr>
          <w:delText>.</w:delText>
        </w:r>
      </w:del>
      <w:ins w:id="24" w:author="Partenheimer, Meta" w:date="2023-08-31T11:34:00Z">
        <w:r w:rsidR="00E34EA0">
          <w:rPr>
            <w:rFonts w:ascii="Open Sans" w:hAnsi="Open Sans" w:cs="Open Sans"/>
            <w:sz w:val="23"/>
            <w:szCs w:val="23"/>
          </w:rPr>
          <w:t>, each</w:t>
        </w:r>
      </w:ins>
      <w:r w:rsidRPr="00886AD7">
        <w:rPr>
          <w:rFonts w:ascii="Open Sans" w:hAnsi="Open Sans" w:cs="Open Sans"/>
          <w:sz w:val="23"/>
          <w:szCs w:val="23"/>
        </w:rPr>
        <w:t xml:space="preserve"> </w:t>
      </w:r>
      <w:ins w:id="25" w:author="Partenheimer, Meta" w:date="2023-08-31T11:34:00Z">
        <w:r w:rsidR="00E34EA0">
          <w:rPr>
            <w:rFonts w:ascii="Open Sans" w:hAnsi="Open Sans" w:cs="Open Sans"/>
            <w:sz w:val="23"/>
            <w:szCs w:val="23"/>
          </w:rPr>
          <w:t>n</w:t>
        </w:r>
      </w:ins>
      <w:del w:id="26" w:author="Partenheimer, Meta" w:date="2023-08-31T11:34:00Z">
        <w:r w:rsidRPr="00886AD7" w:rsidDel="00E34EA0">
          <w:rPr>
            <w:rFonts w:ascii="Open Sans" w:hAnsi="Open Sans" w:cs="Open Sans"/>
            <w:sz w:val="23"/>
            <w:szCs w:val="23"/>
          </w:rPr>
          <w:delText>N</w:delText>
        </w:r>
      </w:del>
      <w:r w:rsidRPr="00886AD7">
        <w:rPr>
          <w:rFonts w:ascii="Open Sans" w:hAnsi="Open Sans" w:cs="Open Sans"/>
          <w:sz w:val="23"/>
          <w:szCs w:val="23"/>
        </w:rPr>
        <w:t>amed and ordered according to Street Address</w:t>
      </w:r>
      <w:del w:id="27" w:author="Partenheimer, Meta" w:date="2023-08-31T11:43:00Z">
        <w:r w:rsidRPr="00886AD7" w:rsidDel="00B0340E">
          <w:rPr>
            <w:rFonts w:ascii="Open Sans" w:hAnsi="Open Sans" w:cs="Open Sans"/>
            <w:sz w:val="23"/>
            <w:szCs w:val="23"/>
          </w:rPr>
          <w:delText xml:space="preserve"> </w:delText>
        </w:r>
      </w:del>
      <w:ins w:id="28" w:author="Partenheimer, Meta" w:date="2023-08-31T11:34:00Z">
        <w:r w:rsidR="00E34EA0" w:rsidRPr="00886AD7">
          <w:rPr>
            <w:rFonts w:ascii="Open Sans" w:hAnsi="Open Sans" w:cs="Open Sans"/>
            <w:sz w:val="23"/>
            <w:szCs w:val="23"/>
          </w:rPr>
          <w:t xml:space="preserve"> </w:t>
        </w:r>
      </w:ins>
      <w:r w:rsidRPr="00886AD7">
        <w:rPr>
          <w:rFonts w:ascii="Open Sans" w:hAnsi="Open Sans" w:cs="Open Sans"/>
          <w:sz w:val="23"/>
          <w:szCs w:val="23"/>
        </w:rPr>
        <w:t>or address</w:t>
      </w:r>
      <w:del w:id="29" w:author="Partenheimer, Meta" w:date="2023-08-31T11:34:00Z">
        <w:r w:rsidRPr="00886AD7" w:rsidDel="007C7498">
          <w:rPr>
            <w:rFonts w:ascii="Open Sans" w:hAnsi="Open Sans" w:cs="Open Sans"/>
            <w:sz w:val="23"/>
            <w:szCs w:val="23"/>
          </w:rPr>
          <w:delText>-</w:delText>
        </w:r>
      </w:del>
      <w:ins w:id="30" w:author="Partenheimer, Meta" w:date="2023-08-31T11:34:00Z">
        <w:r w:rsidR="007C7498">
          <w:rPr>
            <w:rFonts w:ascii="Open Sans" w:hAnsi="Open Sans" w:cs="Open Sans"/>
            <w:sz w:val="23"/>
            <w:szCs w:val="23"/>
          </w:rPr>
          <w:t xml:space="preserve"> </w:t>
        </w:r>
      </w:ins>
      <w:r w:rsidRPr="00886AD7">
        <w:rPr>
          <w:rFonts w:ascii="Open Sans" w:hAnsi="Open Sans" w:cs="Open Sans"/>
          <w:sz w:val="23"/>
          <w:szCs w:val="23"/>
        </w:rPr>
        <w:t xml:space="preserve">range. Some folders </w:t>
      </w:r>
      <w:del w:id="31" w:author="Partenheimer, Meta" w:date="2023-08-31T11:35:00Z">
        <w:r w:rsidRPr="00886AD7" w:rsidDel="007C7498">
          <w:rPr>
            <w:rFonts w:ascii="Open Sans" w:hAnsi="Open Sans" w:cs="Open Sans"/>
            <w:sz w:val="23"/>
            <w:szCs w:val="23"/>
          </w:rPr>
          <w:delText xml:space="preserve">have </w:delText>
        </w:r>
      </w:del>
      <w:ins w:id="32" w:author="Partenheimer, Meta" w:date="2023-08-31T11:35:00Z">
        <w:r w:rsidR="007C7498">
          <w:rPr>
            <w:rFonts w:ascii="Open Sans" w:hAnsi="Open Sans" w:cs="Open Sans"/>
            <w:sz w:val="23"/>
            <w:szCs w:val="23"/>
          </w:rPr>
          <w:t>show</w:t>
        </w:r>
        <w:r w:rsidR="007C7498" w:rsidRPr="00886AD7">
          <w:rPr>
            <w:rFonts w:ascii="Open Sans" w:hAnsi="Open Sans" w:cs="Open Sans"/>
            <w:sz w:val="23"/>
            <w:szCs w:val="23"/>
          </w:rPr>
          <w:t xml:space="preserve"> </w:t>
        </w:r>
      </w:ins>
      <w:r w:rsidRPr="00886AD7">
        <w:rPr>
          <w:rFonts w:ascii="Open Sans" w:hAnsi="Open Sans" w:cs="Open Sans"/>
          <w:sz w:val="23"/>
          <w:szCs w:val="23"/>
        </w:rPr>
        <w:t xml:space="preserve">additional information </w:t>
      </w:r>
      <w:del w:id="33" w:author="Partenheimer, Meta" w:date="2023-08-31T11:35:00Z">
        <w:r w:rsidRPr="00886AD7" w:rsidDel="007C7498">
          <w:rPr>
            <w:rFonts w:ascii="Open Sans" w:hAnsi="Open Sans" w:cs="Open Sans"/>
            <w:sz w:val="23"/>
            <w:szCs w:val="23"/>
          </w:rPr>
          <w:delText xml:space="preserve">written </w:delText>
        </w:r>
      </w:del>
      <w:r w:rsidRPr="00886AD7">
        <w:rPr>
          <w:rFonts w:ascii="Open Sans" w:hAnsi="Open Sans" w:cs="Open Sans"/>
          <w:sz w:val="23"/>
          <w:szCs w:val="23"/>
        </w:rPr>
        <w:t xml:space="preserve">on their name-tab to designate </w:t>
      </w:r>
      <w:ins w:id="34" w:author="Partenheimer, Meta" w:date="2023-08-31T11:47:00Z">
        <w:r w:rsidR="002F1CC6">
          <w:rPr>
            <w:rFonts w:ascii="Open Sans" w:hAnsi="Open Sans" w:cs="Open Sans"/>
            <w:sz w:val="23"/>
            <w:szCs w:val="23"/>
          </w:rPr>
          <w:t xml:space="preserve">a </w:t>
        </w:r>
      </w:ins>
      <w:r w:rsidRPr="00886AD7">
        <w:rPr>
          <w:rFonts w:ascii="Open Sans" w:hAnsi="Open Sans" w:cs="Open Sans"/>
          <w:sz w:val="23"/>
          <w:szCs w:val="23"/>
        </w:rPr>
        <w:t>Named Place, such as specific Buildings, Streets and Squares, Canals, etc.</w:t>
      </w:r>
    </w:p>
    <w:p w14:paraId="160CFD49" w14:textId="77777777" w:rsidR="00886AD7" w:rsidRPr="00886AD7" w:rsidRDefault="00886AD7" w:rsidP="00886AD7">
      <w:pPr>
        <w:rPr>
          <w:rFonts w:ascii="Open Sans" w:hAnsi="Open Sans" w:cs="Open Sans"/>
          <w:sz w:val="23"/>
          <w:szCs w:val="23"/>
        </w:rPr>
      </w:pPr>
    </w:p>
    <w:p w14:paraId="0B5D88CE" w14:textId="43ADE777" w:rsidR="00886AD7" w:rsidRPr="00886AD7" w:rsidRDefault="00886AD7" w:rsidP="00886AD7">
      <w:pPr>
        <w:rPr>
          <w:rFonts w:ascii="Open Sans" w:hAnsi="Open Sans" w:cs="Open Sans"/>
          <w:sz w:val="23"/>
          <w:szCs w:val="23"/>
        </w:rPr>
      </w:pPr>
      <w:r w:rsidRPr="00886AD7">
        <w:rPr>
          <w:rFonts w:ascii="Open Sans" w:hAnsi="Open Sans" w:cs="Open Sans"/>
          <w:sz w:val="23"/>
          <w:szCs w:val="23"/>
        </w:rPr>
        <w:t>The C</w:t>
      </w:r>
      <w:del w:id="35" w:author="Partenheimer, Meta" w:date="2023-08-31T11:37:00Z">
        <w:r w:rsidRPr="00886AD7" w:rsidDel="00130865">
          <w:rPr>
            <w:rFonts w:ascii="Open Sans" w:hAnsi="Open Sans" w:cs="Open Sans"/>
            <w:sz w:val="23"/>
            <w:szCs w:val="23"/>
          </w:rPr>
          <w:delText>-</w:delText>
        </w:r>
      </w:del>
      <w:del w:id="36" w:author="Partenheimer, Meta" w:date="2023-08-31T11:35:00Z">
        <w:r w:rsidRPr="00886AD7" w:rsidDel="007C7498">
          <w:rPr>
            <w:rFonts w:ascii="Open Sans" w:hAnsi="Open Sans" w:cs="Open Sans"/>
            <w:sz w:val="23"/>
            <w:szCs w:val="23"/>
          </w:rPr>
          <w:delText xml:space="preserve">Dash </w:delText>
        </w:r>
      </w:del>
      <w:ins w:id="37" w:author="Partenheimer, Meta" w:date="2023-08-31T11:35:00Z">
        <w:r w:rsidR="007C7498" w:rsidRPr="00886AD7">
          <w:rPr>
            <w:rFonts w:ascii="Open Sans" w:hAnsi="Open Sans" w:cs="Open Sans"/>
            <w:sz w:val="23"/>
            <w:szCs w:val="23"/>
          </w:rPr>
          <w:t>D</w:t>
        </w:r>
        <w:r w:rsidR="007C7498">
          <w:rPr>
            <w:rFonts w:ascii="Open Sans" w:hAnsi="Open Sans" w:cs="Open Sans"/>
            <w:sz w:val="23"/>
            <w:szCs w:val="23"/>
          </w:rPr>
          <w:t>ASH</w:t>
        </w:r>
        <w:r w:rsidR="007C7498" w:rsidRPr="00886AD7">
          <w:rPr>
            <w:rFonts w:ascii="Open Sans" w:hAnsi="Open Sans" w:cs="Open Sans"/>
            <w:sz w:val="23"/>
            <w:szCs w:val="23"/>
          </w:rPr>
          <w:t xml:space="preserve"> </w:t>
        </w:r>
      </w:ins>
      <w:r w:rsidRPr="00886AD7">
        <w:rPr>
          <w:rFonts w:ascii="Open Sans" w:hAnsi="Open Sans" w:cs="Open Sans"/>
          <w:sz w:val="23"/>
          <w:szCs w:val="23"/>
        </w:rPr>
        <w:t xml:space="preserve">(Cambridge Digital Architectural Survey and History) project has developed a set of tools </w:t>
      </w:r>
      <w:ins w:id="38" w:author="Partenheimer, Meta" w:date="2023-08-31T11:35:00Z">
        <w:r w:rsidR="007C7498">
          <w:rPr>
            <w:rFonts w:ascii="Open Sans" w:hAnsi="Open Sans" w:cs="Open Sans"/>
            <w:sz w:val="23"/>
            <w:szCs w:val="23"/>
          </w:rPr>
          <w:t xml:space="preserve">and </w:t>
        </w:r>
      </w:ins>
      <w:r w:rsidRPr="00886AD7">
        <w:rPr>
          <w:rFonts w:ascii="Open Sans" w:hAnsi="Open Sans" w:cs="Open Sans"/>
          <w:sz w:val="23"/>
          <w:szCs w:val="23"/>
        </w:rPr>
        <w:t>workflows for scanning each document in the building files. Through a semi-automated chain of procedures, the scanned files are transformed into a hierarchy of Documents, categorized by Document Type. Each document is related to a Place of a given Place Type. The product of this effort is a digital repository, catalog</w:t>
      </w:r>
      <w:ins w:id="39" w:author="Partenheimer, Meta" w:date="2023-08-31T11:36:00Z">
        <w:r w:rsidR="007C7498">
          <w:rPr>
            <w:rFonts w:ascii="Open Sans" w:hAnsi="Open Sans" w:cs="Open Sans"/>
            <w:sz w:val="23"/>
            <w:szCs w:val="23"/>
          </w:rPr>
          <w:t>,</w:t>
        </w:r>
      </w:ins>
      <w:r w:rsidRPr="00886AD7">
        <w:rPr>
          <w:rFonts w:ascii="Open Sans" w:hAnsi="Open Sans" w:cs="Open Sans"/>
          <w:sz w:val="23"/>
          <w:szCs w:val="23"/>
        </w:rPr>
        <w:t xml:space="preserve"> and map-based discovery system.</w:t>
      </w:r>
    </w:p>
    <w:p w14:paraId="1E55EB8E" w14:textId="77777777" w:rsidR="00886AD7" w:rsidRPr="00886AD7" w:rsidRDefault="00886AD7" w:rsidP="00886AD7">
      <w:pPr>
        <w:rPr>
          <w:rFonts w:ascii="Open Sans" w:hAnsi="Open Sans" w:cs="Open Sans"/>
          <w:sz w:val="23"/>
          <w:szCs w:val="23"/>
        </w:rPr>
      </w:pPr>
    </w:p>
    <w:p w14:paraId="613A5A36" w14:textId="4A95193D" w:rsidR="00886AD7" w:rsidRPr="00886AD7" w:rsidRDefault="00886AD7" w:rsidP="00886AD7">
      <w:pPr>
        <w:rPr>
          <w:rFonts w:ascii="Open Sans" w:hAnsi="Open Sans" w:cs="Open Sans"/>
          <w:sz w:val="23"/>
          <w:szCs w:val="23"/>
        </w:rPr>
      </w:pPr>
      <w:r w:rsidRPr="00886AD7">
        <w:rPr>
          <w:rFonts w:ascii="Open Sans" w:hAnsi="Open Sans" w:cs="Open Sans"/>
          <w:sz w:val="23"/>
          <w:szCs w:val="23"/>
        </w:rPr>
        <w:t xml:space="preserve">The easiest way to explain or understand CDASH </w:t>
      </w:r>
      <w:del w:id="40" w:author="Partenheimer, Meta" w:date="2023-08-31T11:48:00Z">
        <w:r w:rsidRPr="00886AD7" w:rsidDel="002F1CC6">
          <w:rPr>
            <w:rFonts w:ascii="Open Sans" w:hAnsi="Open Sans" w:cs="Open Sans"/>
            <w:sz w:val="23"/>
            <w:szCs w:val="23"/>
          </w:rPr>
          <w:delText>would be to just start</w:delText>
        </w:r>
      </w:del>
      <w:ins w:id="41" w:author="Partenheimer, Meta" w:date="2023-08-31T11:48:00Z">
        <w:r w:rsidR="002F1CC6">
          <w:rPr>
            <w:rFonts w:ascii="Open Sans" w:hAnsi="Open Sans" w:cs="Open Sans"/>
            <w:sz w:val="23"/>
            <w:szCs w:val="23"/>
          </w:rPr>
          <w:t>is to begin by</w:t>
        </w:r>
      </w:ins>
      <w:r w:rsidRPr="00886AD7">
        <w:rPr>
          <w:rFonts w:ascii="Open Sans" w:hAnsi="Open Sans" w:cs="Open Sans"/>
          <w:sz w:val="23"/>
          <w:szCs w:val="23"/>
        </w:rPr>
        <w:t xml:space="preserve"> panning and zooming around on the map. Gray markers represent an Address. Colored markers </w:t>
      </w:r>
      <w:del w:id="42" w:author="Partenheimer, Meta" w:date="2023-08-31T11:37:00Z">
        <w:r w:rsidRPr="00886AD7" w:rsidDel="00130865">
          <w:rPr>
            <w:rFonts w:ascii="Open Sans" w:hAnsi="Open Sans" w:cs="Open Sans"/>
            <w:sz w:val="23"/>
            <w:szCs w:val="23"/>
          </w:rPr>
          <w:delText>repreent</w:delText>
        </w:r>
      </w:del>
      <w:ins w:id="43" w:author="Partenheimer, Meta" w:date="2023-08-31T11:37:00Z">
        <w:r w:rsidR="00130865" w:rsidRPr="00886AD7">
          <w:rPr>
            <w:rFonts w:ascii="Open Sans" w:hAnsi="Open Sans" w:cs="Open Sans"/>
            <w:sz w:val="23"/>
            <w:szCs w:val="23"/>
          </w:rPr>
          <w:t>represent</w:t>
        </w:r>
      </w:ins>
      <w:r w:rsidRPr="00886AD7">
        <w:rPr>
          <w:rFonts w:ascii="Open Sans" w:hAnsi="Open Sans" w:cs="Open Sans"/>
          <w:sz w:val="23"/>
          <w:szCs w:val="23"/>
        </w:rPr>
        <w:t xml:space="preserve"> named locations. Hover over a marker to see the name of the place. Click</w:t>
      </w:r>
      <w:del w:id="44" w:author="Partenheimer, Meta" w:date="2023-08-31T11:37:00Z">
        <w:r w:rsidRPr="00886AD7" w:rsidDel="00130865">
          <w:rPr>
            <w:rFonts w:ascii="Open Sans" w:hAnsi="Open Sans" w:cs="Open Sans"/>
            <w:sz w:val="23"/>
            <w:szCs w:val="23"/>
          </w:rPr>
          <w:delText>ing</w:delText>
        </w:r>
      </w:del>
      <w:r w:rsidRPr="00886AD7">
        <w:rPr>
          <w:rFonts w:ascii="Open Sans" w:hAnsi="Open Sans" w:cs="Open Sans"/>
          <w:sz w:val="23"/>
          <w:szCs w:val="23"/>
        </w:rPr>
        <w:t xml:space="preserve"> a colored one. Notice the hierarchy of Places and related Documents. Each document references the name of its parent folder, which you can click to understand meaningful ways that documents are organized in the physical collection. Once you </w:t>
      </w:r>
      <w:del w:id="45" w:author="Partenheimer, Meta" w:date="2023-08-31T11:48:00Z">
        <w:r w:rsidRPr="00886AD7" w:rsidDel="00982941">
          <w:rPr>
            <w:rFonts w:ascii="Open Sans" w:hAnsi="Open Sans" w:cs="Open Sans"/>
            <w:sz w:val="23"/>
            <w:szCs w:val="23"/>
          </w:rPr>
          <w:delText>get the hang of it</w:delText>
        </w:r>
      </w:del>
      <w:ins w:id="46" w:author="Partenheimer, Meta" w:date="2023-08-31T11:48:00Z">
        <w:r w:rsidR="00982941">
          <w:rPr>
            <w:rFonts w:ascii="Open Sans" w:hAnsi="Open Sans" w:cs="Open Sans"/>
            <w:sz w:val="23"/>
            <w:szCs w:val="23"/>
          </w:rPr>
          <w:t>are comfortable navigating the site</w:t>
        </w:r>
      </w:ins>
      <w:r w:rsidRPr="00886AD7">
        <w:rPr>
          <w:rFonts w:ascii="Open Sans" w:hAnsi="Open Sans" w:cs="Open Sans"/>
          <w:sz w:val="23"/>
          <w:szCs w:val="23"/>
        </w:rPr>
        <w:t>, you will see that a large proportion of the information that was put into the Building Files</w:t>
      </w:r>
      <w:del w:id="47" w:author="Partenheimer, Meta" w:date="2023-08-31T11:38:00Z">
        <w:r w:rsidRPr="00886AD7" w:rsidDel="00B021E6">
          <w:rPr>
            <w:rFonts w:ascii="Open Sans" w:hAnsi="Open Sans" w:cs="Open Sans"/>
            <w:sz w:val="23"/>
            <w:szCs w:val="23"/>
          </w:rPr>
          <w:delText>,</w:delText>
        </w:r>
      </w:del>
      <w:r w:rsidRPr="00886AD7">
        <w:rPr>
          <w:rFonts w:ascii="Open Sans" w:hAnsi="Open Sans" w:cs="Open Sans"/>
          <w:sz w:val="23"/>
          <w:szCs w:val="23"/>
        </w:rPr>
        <w:t xml:space="preserve"> has been successfully preserved in the digital collection which can now be explored by anyone in their home or </w:t>
      </w:r>
      <w:del w:id="48" w:author="Partenheimer, Meta" w:date="2023-08-31T11:49:00Z">
        <w:r w:rsidRPr="00886AD7" w:rsidDel="002A7869">
          <w:rPr>
            <w:rFonts w:ascii="Open Sans" w:hAnsi="Open Sans" w:cs="Open Sans"/>
            <w:sz w:val="23"/>
            <w:szCs w:val="23"/>
          </w:rPr>
          <w:delText>while exploring the city itself</w:delText>
        </w:r>
      </w:del>
      <w:ins w:id="49" w:author="Partenheimer, Meta" w:date="2023-08-31T11:49:00Z">
        <w:r w:rsidR="002A7869">
          <w:rPr>
            <w:rFonts w:ascii="Open Sans" w:hAnsi="Open Sans" w:cs="Open Sans"/>
            <w:sz w:val="23"/>
            <w:szCs w:val="23"/>
          </w:rPr>
          <w:t>on the streets of Cambridge</w:t>
        </w:r>
      </w:ins>
      <w:r w:rsidRPr="00886AD7">
        <w:rPr>
          <w:rFonts w:ascii="Open Sans" w:hAnsi="Open Sans" w:cs="Open Sans"/>
          <w:sz w:val="23"/>
          <w:szCs w:val="23"/>
        </w:rPr>
        <w:t>.</w:t>
      </w:r>
    </w:p>
    <w:p w14:paraId="16A3A93B" w14:textId="77777777" w:rsidR="00886AD7" w:rsidRPr="00886AD7" w:rsidRDefault="00886AD7" w:rsidP="00886AD7">
      <w:pPr>
        <w:rPr>
          <w:rFonts w:ascii="Open Sans" w:hAnsi="Open Sans" w:cs="Open Sans"/>
          <w:sz w:val="23"/>
          <w:szCs w:val="23"/>
        </w:rPr>
      </w:pPr>
    </w:p>
    <w:p w14:paraId="2B1EB4F5" w14:textId="474D6191" w:rsidR="005456BD" w:rsidRDefault="00886AD7" w:rsidP="00886AD7">
      <w:pPr>
        <w:rPr>
          <w:rFonts w:ascii="Open Sans" w:hAnsi="Open Sans" w:cs="Open Sans"/>
          <w:sz w:val="23"/>
          <w:szCs w:val="23"/>
        </w:rPr>
      </w:pPr>
      <w:r w:rsidRPr="00886AD7">
        <w:rPr>
          <w:rFonts w:ascii="Open Sans" w:hAnsi="Open Sans" w:cs="Open Sans"/>
          <w:sz w:val="23"/>
          <w:szCs w:val="23"/>
        </w:rPr>
        <w:t xml:space="preserve">The CDASH web site is based on the popular open-source digital archiving platform Omeka-S. The </w:t>
      </w:r>
      <w:del w:id="50" w:author="Partenheimer, Meta" w:date="2023-08-31T11:38:00Z">
        <w:r w:rsidRPr="00886AD7" w:rsidDel="00501D09">
          <w:rPr>
            <w:rFonts w:ascii="Open Sans" w:hAnsi="Open Sans" w:cs="Open Sans"/>
            <w:sz w:val="23"/>
            <w:szCs w:val="23"/>
          </w:rPr>
          <w:delText>cusomized</w:delText>
        </w:r>
      </w:del>
      <w:ins w:id="51" w:author="Partenheimer, Meta" w:date="2023-08-31T11:38:00Z">
        <w:r w:rsidR="00501D09" w:rsidRPr="00886AD7">
          <w:rPr>
            <w:rFonts w:ascii="Open Sans" w:hAnsi="Open Sans" w:cs="Open Sans"/>
            <w:sz w:val="23"/>
            <w:szCs w:val="23"/>
          </w:rPr>
          <w:t>customized</w:t>
        </w:r>
      </w:ins>
      <w:r w:rsidRPr="00886AD7">
        <w:rPr>
          <w:rFonts w:ascii="Open Sans" w:hAnsi="Open Sans" w:cs="Open Sans"/>
          <w:sz w:val="23"/>
          <w:szCs w:val="23"/>
        </w:rPr>
        <w:t xml:space="preserve"> Omeka-S Theme and Modules behind CDASH are documented and made available for re-use at the CDASH c-dash.github.io.</w:t>
      </w:r>
    </w:p>
    <w:p w14:paraId="7FFF24C3" w14:textId="77777777" w:rsidR="005456BD" w:rsidRPr="005456BD" w:rsidRDefault="005456BD" w:rsidP="005456BD">
      <w:pPr>
        <w:rPr>
          <w:rFonts w:ascii="Open Sans" w:hAnsi="Open Sans" w:cs="Open Sans"/>
          <w:b/>
          <w:bCs/>
          <w:sz w:val="34"/>
          <w:szCs w:val="34"/>
        </w:rPr>
      </w:pPr>
      <w:r w:rsidRPr="005456BD">
        <w:rPr>
          <w:rFonts w:ascii="Open Sans" w:hAnsi="Open Sans" w:cs="Open Sans"/>
          <w:b/>
          <w:bCs/>
          <w:sz w:val="34"/>
          <w:szCs w:val="34"/>
        </w:rPr>
        <w:lastRenderedPageBreak/>
        <w:t>Box 9 Challenge Review</w:t>
      </w:r>
    </w:p>
    <w:p w14:paraId="7A32488B" w14:textId="34CD56DA" w:rsidR="005456BD" w:rsidRPr="005456BD" w:rsidRDefault="005456BD" w:rsidP="005456BD">
      <w:pPr>
        <w:rPr>
          <w:rFonts w:ascii="Open Sans" w:hAnsi="Open Sans" w:cs="Open Sans"/>
          <w:sz w:val="23"/>
          <w:szCs w:val="23"/>
        </w:rPr>
      </w:pPr>
      <w:r w:rsidRPr="005456BD">
        <w:rPr>
          <w:rFonts w:ascii="Open Sans" w:hAnsi="Open Sans" w:cs="Open Sans"/>
          <w:sz w:val="23"/>
          <w:szCs w:val="23"/>
        </w:rPr>
        <w:t xml:space="preserve">The current state of CDASH </w:t>
      </w:r>
      <w:del w:id="52" w:author="Partenheimer, Meta" w:date="2023-08-31T11:51:00Z">
        <w:r w:rsidRPr="005456BD" w:rsidDel="00854E87">
          <w:rPr>
            <w:rFonts w:ascii="Open Sans" w:hAnsi="Open Sans" w:cs="Open Sans"/>
            <w:sz w:val="23"/>
            <w:szCs w:val="23"/>
          </w:rPr>
          <w:delText xml:space="preserve">is </w:delText>
        </w:r>
      </w:del>
      <w:ins w:id="53" w:author="Partenheimer, Meta" w:date="2023-08-31T11:51:00Z">
        <w:r w:rsidR="00854E87">
          <w:rPr>
            <w:rFonts w:ascii="Open Sans" w:hAnsi="Open Sans" w:cs="Open Sans"/>
            <w:sz w:val="23"/>
            <w:szCs w:val="23"/>
          </w:rPr>
          <w:t>stands</w:t>
        </w:r>
        <w:r w:rsidR="00854E87" w:rsidRPr="005456BD">
          <w:rPr>
            <w:rFonts w:ascii="Open Sans" w:hAnsi="Open Sans" w:cs="Open Sans"/>
            <w:sz w:val="23"/>
            <w:szCs w:val="23"/>
          </w:rPr>
          <w:t xml:space="preserve"> </w:t>
        </w:r>
      </w:ins>
      <w:r w:rsidRPr="005456BD">
        <w:rPr>
          <w:rFonts w:ascii="Open Sans" w:hAnsi="Open Sans" w:cs="Open Sans"/>
          <w:sz w:val="23"/>
          <w:szCs w:val="23"/>
        </w:rPr>
        <w:t>just before the production scale upload of scans into the system. The scope of the on-line collection is Box 9</w:t>
      </w:r>
      <w:ins w:id="54" w:author="Partenheimer, Meta" w:date="2023-08-31T11:44:00Z">
        <w:r>
          <w:rPr>
            <w:rFonts w:ascii="Open Sans" w:hAnsi="Open Sans" w:cs="Open Sans"/>
            <w:sz w:val="23"/>
            <w:szCs w:val="23"/>
          </w:rPr>
          <w:t>:</w:t>
        </w:r>
      </w:ins>
      <w:r w:rsidRPr="005456BD">
        <w:rPr>
          <w:rFonts w:ascii="Open Sans" w:hAnsi="Open Sans" w:cs="Open Sans"/>
          <w:sz w:val="23"/>
          <w:szCs w:val="23"/>
        </w:rPr>
        <w:t xml:space="preserve"> one of 45 Boxes. </w:t>
      </w:r>
      <w:ins w:id="55" w:author="Partenheimer, Meta" w:date="2023-08-31T11:44:00Z">
        <w:r>
          <w:rPr>
            <w:rFonts w:ascii="Open Sans" w:hAnsi="Open Sans" w:cs="Open Sans"/>
            <w:sz w:val="23"/>
            <w:szCs w:val="23"/>
          </w:rPr>
          <w:t xml:space="preserve">Box 9 was </w:t>
        </w:r>
      </w:ins>
      <w:ins w:id="56" w:author="Partenheimer, Meta" w:date="2023-08-31T11:45:00Z">
        <w:r>
          <w:rPr>
            <w:rFonts w:ascii="Open Sans" w:hAnsi="Open Sans" w:cs="Open Sans"/>
            <w:sz w:val="23"/>
            <w:szCs w:val="23"/>
          </w:rPr>
          <w:t>chosen for challenge review</w:t>
        </w:r>
      </w:ins>
      <w:del w:id="57" w:author="Partenheimer, Meta" w:date="2023-08-31T11:45:00Z">
        <w:r w:rsidRPr="005456BD" w:rsidDel="005456BD">
          <w:rPr>
            <w:rFonts w:ascii="Open Sans" w:hAnsi="Open Sans" w:cs="Open Sans"/>
            <w:sz w:val="23"/>
            <w:szCs w:val="23"/>
          </w:rPr>
          <w:delText>Chosen</w:delText>
        </w:r>
      </w:del>
      <w:r w:rsidRPr="005456BD">
        <w:rPr>
          <w:rFonts w:ascii="Open Sans" w:hAnsi="Open Sans" w:cs="Open Sans"/>
          <w:sz w:val="23"/>
          <w:szCs w:val="23"/>
        </w:rPr>
        <w:t xml:space="preserve"> because it </w:t>
      </w:r>
      <w:del w:id="58" w:author="Partenheimer, Meta" w:date="2023-08-31T11:45:00Z">
        <w:r w:rsidRPr="005456BD" w:rsidDel="005456BD">
          <w:rPr>
            <w:rFonts w:ascii="Open Sans" w:hAnsi="Open Sans" w:cs="Open Sans"/>
            <w:sz w:val="23"/>
            <w:szCs w:val="23"/>
          </w:rPr>
          <w:delText>contanis</w:delText>
        </w:r>
      </w:del>
      <w:ins w:id="59" w:author="Partenheimer, Meta" w:date="2023-08-31T11:45:00Z">
        <w:r w:rsidRPr="005456BD">
          <w:rPr>
            <w:rFonts w:ascii="Open Sans" w:hAnsi="Open Sans" w:cs="Open Sans"/>
            <w:sz w:val="23"/>
            <w:szCs w:val="23"/>
          </w:rPr>
          <w:t>contains</w:t>
        </w:r>
      </w:ins>
      <w:r w:rsidRPr="005456BD">
        <w:rPr>
          <w:rFonts w:ascii="Open Sans" w:hAnsi="Open Sans" w:cs="Open Sans"/>
          <w:sz w:val="23"/>
          <w:szCs w:val="23"/>
        </w:rPr>
        <w:t xml:space="preserve"> many examples of special folders. To get a flavor of how our semi-automated cataloging procedures</w:t>
      </w:r>
      <w:ins w:id="60" w:author="Partenheimer, Meta" w:date="2023-08-31T11:45:00Z">
        <w:r>
          <w:rPr>
            <w:rFonts w:ascii="Open Sans" w:hAnsi="Open Sans" w:cs="Open Sans"/>
            <w:sz w:val="23"/>
            <w:szCs w:val="23"/>
          </w:rPr>
          <w:t xml:space="preserve"> are designed</w:t>
        </w:r>
      </w:ins>
      <w:r w:rsidRPr="005456BD">
        <w:rPr>
          <w:rFonts w:ascii="Open Sans" w:hAnsi="Open Sans" w:cs="Open Sans"/>
          <w:sz w:val="23"/>
          <w:szCs w:val="23"/>
        </w:rPr>
        <w:t>, try entering "Bla" into the place search field at the top right</w:t>
      </w:r>
      <w:ins w:id="61" w:author="Partenheimer, Meta" w:date="2023-08-31T11:45:00Z">
        <w:r>
          <w:rPr>
            <w:rFonts w:ascii="Open Sans" w:hAnsi="Open Sans" w:cs="Open Sans"/>
            <w:sz w:val="23"/>
            <w:szCs w:val="23"/>
          </w:rPr>
          <w:t xml:space="preserve"> corner of the screen</w:t>
        </w:r>
      </w:ins>
      <w:r w:rsidRPr="005456BD">
        <w:rPr>
          <w:rFonts w:ascii="Open Sans" w:hAnsi="Open Sans" w:cs="Open Sans"/>
          <w:sz w:val="23"/>
          <w:szCs w:val="23"/>
        </w:rPr>
        <w:t xml:space="preserve">. Try an </w:t>
      </w:r>
      <w:del w:id="62" w:author="Partenheimer, Meta" w:date="2023-08-31T11:45:00Z">
        <w:r w:rsidRPr="005456BD" w:rsidDel="005456BD">
          <w:rPr>
            <w:rFonts w:ascii="Open Sans" w:hAnsi="Open Sans" w:cs="Open Sans"/>
            <w:sz w:val="23"/>
            <w:szCs w:val="23"/>
          </w:rPr>
          <w:delText>a</w:delText>
        </w:r>
      </w:del>
      <w:ins w:id="63" w:author="Partenheimer, Meta" w:date="2023-08-31T11:45:00Z">
        <w:r>
          <w:rPr>
            <w:rFonts w:ascii="Open Sans" w:hAnsi="Open Sans" w:cs="Open Sans"/>
            <w:sz w:val="23"/>
            <w:szCs w:val="23"/>
          </w:rPr>
          <w:t>A</w:t>
        </w:r>
      </w:ins>
      <w:r w:rsidRPr="005456BD">
        <w:rPr>
          <w:rFonts w:ascii="Open Sans" w:hAnsi="Open Sans" w:cs="Open Sans"/>
          <w:sz w:val="23"/>
          <w:szCs w:val="23"/>
        </w:rPr>
        <w:t>dvanced Search for Documents whose titles include the word "Detail".</w:t>
      </w:r>
    </w:p>
    <w:p w14:paraId="7615F880" w14:textId="77777777" w:rsidR="005456BD" w:rsidRPr="005456BD" w:rsidRDefault="005456BD" w:rsidP="005456BD">
      <w:pPr>
        <w:rPr>
          <w:rFonts w:ascii="Open Sans" w:hAnsi="Open Sans" w:cs="Open Sans"/>
          <w:sz w:val="23"/>
          <w:szCs w:val="23"/>
        </w:rPr>
      </w:pPr>
    </w:p>
    <w:p w14:paraId="43EB3804" w14:textId="75A87BDA" w:rsidR="005456BD" w:rsidRPr="005456BD" w:rsidRDefault="005456BD" w:rsidP="005456BD">
      <w:pPr>
        <w:rPr>
          <w:rFonts w:ascii="Open Sans" w:hAnsi="Open Sans" w:cs="Open Sans"/>
          <w:sz w:val="23"/>
          <w:szCs w:val="23"/>
        </w:rPr>
      </w:pPr>
      <w:r w:rsidRPr="005456BD">
        <w:rPr>
          <w:rFonts w:ascii="Open Sans" w:hAnsi="Open Sans" w:cs="Open Sans"/>
          <w:sz w:val="23"/>
          <w:szCs w:val="23"/>
        </w:rPr>
        <w:t xml:space="preserve">One of the main things we need to do before starting with the bulk uploading is to look over </w:t>
      </w:r>
      <w:del w:id="64" w:author="Partenheimer, Meta" w:date="2023-08-31T11:45:00Z">
        <w:r w:rsidRPr="005456BD" w:rsidDel="005456BD">
          <w:rPr>
            <w:rFonts w:ascii="Open Sans" w:hAnsi="Open Sans" w:cs="Open Sans"/>
            <w:sz w:val="23"/>
            <w:szCs w:val="23"/>
          </w:rPr>
          <w:delText>sme</w:delText>
        </w:r>
      </w:del>
      <w:ins w:id="65" w:author="Partenheimer, Meta" w:date="2023-08-31T11:45:00Z">
        <w:r w:rsidRPr="005456BD">
          <w:rPr>
            <w:rFonts w:ascii="Open Sans" w:hAnsi="Open Sans" w:cs="Open Sans"/>
            <w:sz w:val="23"/>
            <w:szCs w:val="23"/>
          </w:rPr>
          <w:t>some</w:t>
        </w:r>
      </w:ins>
      <w:r w:rsidRPr="005456BD">
        <w:rPr>
          <w:rFonts w:ascii="Open Sans" w:hAnsi="Open Sans" w:cs="Open Sans"/>
          <w:sz w:val="23"/>
          <w:szCs w:val="23"/>
        </w:rPr>
        <w:t xml:space="preserve"> of the specifics of the category and tag names that we are applying. These can be reviewed in the following pages </w:t>
      </w:r>
      <w:del w:id="66" w:author="Partenheimer, Meta" w:date="2023-08-31T11:46:00Z">
        <w:r w:rsidRPr="005456BD" w:rsidDel="005456BD">
          <w:rPr>
            <w:rFonts w:ascii="Open Sans" w:hAnsi="Open Sans" w:cs="Open Sans"/>
            <w:sz w:val="23"/>
            <w:szCs w:val="23"/>
          </w:rPr>
          <w:delText>fmro</w:delText>
        </w:r>
      </w:del>
      <w:ins w:id="67" w:author="Partenheimer, Meta" w:date="2023-08-31T11:46:00Z">
        <w:r w:rsidRPr="005456BD">
          <w:rPr>
            <w:rFonts w:ascii="Open Sans" w:hAnsi="Open Sans" w:cs="Open Sans"/>
            <w:sz w:val="23"/>
            <w:szCs w:val="23"/>
          </w:rPr>
          <w:t>from</w:t>
        </w:r>
      </w:ins>
      <w:r w:rsidRPr="005456BD">
        <w:rPr>
          <w:rFonts w:ascii="Open Sans" w:hAnsi="Open Sans" w:cs="Open Sans"/>
          <w:sz w:val="23"/>
          <w:szCs w:val="23"/>
        </w:rPr>
        <w:t xml:space="preserve"> our CDASH Project Documentation</w:t>
      </w:r>
      <w:ins w:id="68" w:author="Partenheimer, Meta" w:date="2023-08-31T11:46:00Z">
        <w:r>
          <w:rPr>
            <w:rFonts w:ascii="Open Sans" w:hAnsi="Open Sans" w:cs="Open Sans"/>
            <w:sz w:val="23"/>
            <w:szCs w:val="23"/>
          </w:rPr>
          <w:t>:</w:t>
        </w:r>
      </w:ins>
    </w:p>
    <w:p w14:paraId="31D0D27D" w14:textId="77777777" w:rsidR="005456BD" w:rsidRPr="005456BD" w:rsidRDefault="005456BD" w:rsidP="005456BD">
      <w:pPr>
        <w:rPr>
          <w:rFonts w:ascii="Open Sans" w:hAnsi="Open Sans" w:cs="Open Sans"/>
          <w:sz w:val="23"/>
          <w:szCs w:val="23"/>
        </w:rPr>
      </w:pPr>
    </w:p>
    <w:p w14:paraId="3327C181" w14:textId="77777777" w:rsidR="005456BD" w:rsidRPr="005456BD" w:rsidRDefault="005456BD" w:rsidP="005456BD">
      <w:pPr>
        <w:rPr>
          <w:rFonts w:ascii="Open Sans" w:hAnsi="Open Sans" w:cs="Open Sans"/>
          <w:sz w:val="23"/>
          <w:szCs w:val="23"/>
        </w:rPr>
      </w:pPr>
      <w:r w:rsidRPr="005456BD">
        <w:rPr>
          <w:rFonts w:ascii="Open Sans" w:hAnsi="Open Sans" w:cs="Open Sans"/>
          <w:sz w:val="23"/>
          <w:szCs w:val="23"/>
        </w:rPr>
        <w:t>CDASH Place Items Data Dictionary</w:t>
      </w:r>
    </w:p>
    <w:p w14:paraId="17373F44" w14:textId="77777777" w:rsidR="005456BD" w:rsidRPr="005456BD" w:rsidRDefault="005456BD" w:rsidP="005456BD">
      <w:pPr>
        <w:rPr>
          <w:rFonts w:ascii="Open Sans" w:hAnsi="Open Sans" w:cs="Open Sans"/>
          <w:sz w:val="23"/>
          <w:szCs w:val="23"/>
        </w:rPr>
      </w:pPr>
      <w:r w:rsidRPr="005456BD">
        <w:rPr>
          <w:rFonts w:ascii="Open Sans" w:hAnsi="Open Sans" w:cs="Open Sans"/>
          <w:sz w:val="23"/>
          <w:szCs w:val="23"/>
        </w:rPr>
        <w:t>CDASH Document Items Data Dictionary</w:t>
      </w:r>
    </w:p>
    <w:p w14:paraId="3EBA754A" w14:textId="3A43D475" w:rsidR="005456BD" w:rsidRPr="00886AD7" w:rsidRDefault="005456BD" w:rsidP="005456BD">
      <w:pPr>
        <w:rPr>
          <w:rFonts w:ascii="Open Sans" w:hAnsi="Open Sans" w:cs="Open Sans"/>
          <w:sz w:val="23"/>
          <w:szCs w:val="23"/>
        </w:rPr>
      </w:pPr>
      <w:r w:rsidRPr="005456BD">
        <w:rPr>
          <w:rFonts w:ascii="Open Sans" w:hAnsi="Open Sans" w:cs="Open Sans"/>
          <w:sz w:val="23"/>
          <w:szCs w:val="23"/>
        </w:rPr>
        <w:t xml:space="preserve">These pages include </w:t>
      </w:r>
      <w:del w:id="69" w:author="Partenheimer, Meta" w:date="2023-08-31T11:46:00Z">
        <w:r w:rsidRPr="005456BD" w:rsidDel="005456BD">
          <w:rPr>
            <w:rFonts w:ascii="Open Sans" w:hAnsi="Open Sans" w:cs="Open Sans"/>
            <w:sz w:val="23"/>
            <w:szCs w:val="23"/>
          </w:rPr>
          <w:delText>all of</w:delText>
        </w:r>
      </w:del>
      <w:ins w:id="70" w:author="Partenheimer, Meta" w:date="2023-08-31T11:46:00Z">
        <w:r w:rsidRPr="005456BD">
          <w:rPr>
            <w:rFonts w:ascii="Open Sans" w:hAnsi="Open Sans" w:cs="Open Sans"/>
            <w:sz w:val="23"/>
            <w:szCs w:val="23"/>
          </w:rPr>
          <w:t>all</w:t>
        </w:r>
      </w:ins>
      <w:r w:rsidRPr="005456BD">
        <w:rPr>
          <w:rFonts w:ascii="Open Sans" w:hAnsi="Open Sans" w:cs="Open Sans"/>
          <w:sz w:val="23"/>
          <w:szCs w:val="23"/>
        </w:rPr>
        <w:t xml:space="preserve"> </w:t>
      </w:r>
      <w:del w:id="71" w:author="Partenheimer, Meta" w:date="2023-08-31T11:46:00Z">
        <w:r w:rsidRPr="005456BD" w:rsidDel="005456BD">
          <w:rPr>
            <w:rFonts w:ascii="Open Sans" w:hAnsi="Open Sans" w:cs="Open Sans"/>
            <w:sz w:val="23"/>
            <w:szCs w:val="23"/>
          </w:rPr>
          <w:delText xml:space="preserve">the </w:delText>
        </w:r>
      </w:del>
      <w:r w:rsidRPr="005456BD">
        <w:rPr>
          <w:rFonts w:ascii="Open Sans" w:hAnsi="Open Sans" w:cs="Open Sans"/>
          <w:sz w:val="23"/>
          <w:szCs w:val="23"/>
        </w:rPr>
        <w:t>changes from our first review of the metadata scheme. Questions that remain after this first review are highlighted in red.</w:t>
      </w:r>
    </w:p>
    <w:sectPr w:rsidR="005456BD" w:rsidRPr="00886A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tenheimer, Meta" w:date="2023-08-31T11:52:00Z" w:initials="MP">
    <w:p w14:paraId="1E25434B" w14:textId="77777777" w:rsidR="00EF4483" w:rsidRDefault="00EF4483" w:rsidP="0002076A">
      <w:pPr>
        <w:pStyle w:val="CommentText"/>
      </w:pPr>
      <w:r>
        <w:rPr>
          <w:rStyle w:val="CommentReference"/>
        </w:rPr>
        <w:annotationRef/>
      </w:r>
      <w:r>
        <w:t>Or "Sharing"? "Exposing" makes me think something is wrong, haha!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2543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AFD89" w16cex:dateUtc="2023-08-31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25434B" w16cid:durableId="289AFD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tenheimer, Meta">
    <w15:presenceInfo w15:providerId="AD" w15:userId="S::mpartenheimer@Cambridgema.gov::bf8f1e99-b847-4680-ae61-137bb8fc19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D7"/>
    <w:rsid w:val="00130865"/>
    <w:rsid w:val="002A7869"/>
    <w:rsid w:val="002C1F03"/>
    <w:rsid w:val="002F1CC6"/>
    <w:rsid w:val="003039C9"/>
    <w:rsid w:val="004C24CE"/>
    <w:rsid w:val="00501D09"/>
    <w:rsid w:val="005456BD"/>
    <w:rsid w:val="007C7498"/>
    <w:rsid w:val="0083731B"/>
    <w:rsid w:val="00854E87"/>
    <w:rsid w:val="00886AD7"/>
    <w:rsid w:val="00982941"/>
    <w:rsid w:val="009957F6"/>
    <w:rsid w:val="00AE4DE7"/>
    <w:rsid w:val="00B021E6"/>
    <w:rsid w:val="00B0340E"/>
    <w:rsid w:val="00B7384E"/>
    <w:rsid w:val="00B7676E"/>
    <w:rsid w:val="00D65678"/>
    <w:rsid w:val="00E34EA0"/>
    <w:rsid w:val="00EF4483"/>
    <w:rsid w:val="00F5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86E9"/>
  <w15:chartTrackingRefBased/>
  <w15:docId w15:val="{949589B4-1A8A-4882-A890-B2BCA6BF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6AD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6AD7"/>
    <w:rPr>
      <w:rFonts w:ascii="Times New Roman" w:eastAsia="Times New Roman" w:hAnsi="Times New Roman" w:cs="Times New Roman"/>
      <w:b/>
      <w:bCs/>
      <w:kern w:val="0"/>
      <w:sz w:val="36"/>
      <w:szCs w:val="36"/>
      <w14:ligatures w14:val="none"/>
    </w:rPr>
  </w:style>
  <w:style w:type="paragraph" w:styleId="Revision">
    <w:name w:val="Revision"/>
    <w:hidden/>
    <w:uiPriority w:val="99"/>
    <w:semiHidden/>
    <w:rsid w:val="004C24CE"/>
    <w:pPr>
      <w:spacing w:after="0" w:line="240" w:lineRule="auto"/>
    </w:pPr>
  </w:style>
  <w:style w:type="character" w:styleId="CommentReference">
    <w:name w:val="annotation reference"/>
    <w:basedOn w:val="DefaultParagraphFont"/>
    <w:uiPriority w:val="99"/>
    <w:semiHidden/>
    <w:unhideWhenUsed/>
    <w:rsid w:val="007C7498"/>
    <w:rPr>
      <w:sz w:val="16"/>
      <w:szCs w:val="16"/>
    </w:rPr>
  </w:style>
  <w:style w:type="paragraph" w:styleId="CommentText">
    <w:name w:val="annotation text"/>
    <w:basedOn w:val="Normal"/>
    <w:link w:val="CommentTextChar"/>
    <w:uiPriority w:val="99"/>
    <w:unhideWhenUsed/>
    <w:rsid w:val="007C7498"/>
    <w:pPr>
      <w:spacing w:line="240" w:lineRule="auto"/>
    </w:pPr>
    <w:rPr>
      <w:sz w:val="20"/>
      <w:szCs w:val="20"/>
    </w:rPr>
  </w:style>
  <w:style w:type="character" w:customStyle="1" w:styleId="CommentTextChar">
    <w:name w:val="Comment Text Char"/>
    <w:basedOn w:val="DefaultParagraphFont"/>
    <w:link w:val="CommentText"/>
    <w:uiPriority w:val="99"/>
    <w:rsid w:val="007C7498"/>
    <w:rPr>
      <w:sz w:val="20"/>
      <w:szCs w:val="20"/>
    </w:rPr>
  </w:style>
  <w:style w:type="paragraph" w:styleId="CommentSubject">
    <w:name w:val="annotation subject"/>
    <w:basedOn w:val="CommentText"/>
    <w:next w:val="CommentText"/>
    <w:link w:val="CommentSubjectChar"/>
    <w:uiPriority w:val="99"/>
    <w:semiHidden/>
    <w:unhideWhenUsed/>
    <w:rsid w:val="007C7498"/>
    <w:rPr>
      <w:b/>
      <w:bCs/>
    </w:rPr>
  </w:style>
  <w:style w:type="character" w:customStyle="1" w:styleId="CommentSubjectChar">
    <w:name w:val="Comment Subject Char"/>
    <w:basedOn w:val="CommentTextChar"/>
    <w:link w:val="CommentSubject"/>
    <w:uiPriority w:val="99"/>
    <w:semiHidden/>
    <w:rsid w:val="007C74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78669">
      <w:bodyDiv w:val="1"/>
      <w:marLeft w:val="0"/>
      <w:marRight w:val="0"/>
      <w:marTop w:val="0"/>
      <w:marBottom w:val="0"/>
      <w:divBdr>
        <w:top w:val="none" w:sz="0" w:space="0" w:color="auto"/>
        <w:left w:val="none" w:sz="0" w:space="0" w:color="auto"/>
        <w:bottom w:val="none" w:sz="0" w:space="0" w:color="auto"/>
        <w:right w:val="none" w:sz="0" w:space="0" w:color="auto"/>
      </w:divBdr>
    </w:div>
    <w:div w:id="1067531312">
      <w:bodyDiv w:val="1"/>
      <w:marLeft w:val="0"/>
      <w:marRight w:val="0"/>
      <w:marTop w:val="0"/>
      <w:marBottom w:val="0"/>
      <w:divBdr>
        <w:top w:val="none" w:sz="0" w:space="0" w:color="auto"/>
        <w:left w:val="none" w:sz="0" w:space="0" w:color="auto"/>
        <w:bottom w:val="none" w:sz="0" w:space="0" w:color="auto"/>
        <w:right w:val="none" w:sz="0" w:space="0" w:color="auto"/>
      </w:divBdr>
    </w:div>
    <w:div w:id="155871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480C9-9110-44CE-AC0B-B9CC94F88D7C}">
  <ds:schemaRefs>
    <ds:schemaRef ds:uri="http://schemas.openxmlformats.org/officeDocument/2006/bibliography"/>
  </ds:schemaRefs>
</ds:datastoreItem>
</file>

<file path=docMetadata/LabelInfo.xml><?xml version="1.0" encoding="utf-8"?>
<clbl:labelList xmlns:clbl="http://schemas.microsoft.com/office/2020/mipLabelMetadata">
  <clbl:label id="{c06a8be7-8479-4d73-b351-93bc9ba8295c}" enabled="0" method="" siteId="{c06a8be7-8479-4d73-b351-93bc9ba8295c}" removed="1"/>
</clbl:labelList>
</file>

<file path=docProps/app.xml><?xml version="1.0" encoding="utf-8"?>
<Properties xmlns="http://schemas.openxmlformats.org/officeDocument/2006/extended-properties" xmlns:vt="http://schemas.openxmlformats.org/officeDocument/2006/docPropsVTypes">
  <Template>Normal.dotm</Template>
  <TotalTime>26</TotalTime>
  <Pages>2</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Partenheimer, Meta</dc:creator>
  <cp:keywords/>
  <dc:description/>
  <cp:lastModifiedBy>Partenheimer, Meta</cp:lastModifiedBy>
  <cp:revision>19</cp:revision>
  <dcterms:created xsi:type="dcterms:W3CDTF">2023-08-31T15:23:00Z</dcterms:created>
  <dcterms:modified xsi:type="dcterms:W3CDTF">2023-08-31T15:52:00Z</dcterms:modified>
</cp:coreProperties>
</file>